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4A4CD525" w14:textId="77777777" w:rsidR="00E63A7E" w:rsidRDefault="00E63A7E"/>
        <w:p w14:paraId="0099BC78" w14:textId="77777777" w:rsidR="00E63A7E" w:rsidRDefault="00E63A7E"/>
        <w:p w14:paraId="24DFFAC6" w14:textId="77777777" w:rsidR="00E63A7E" w:rsidRDefault="00317F57">
          <w:pPr>
            <w:rPr>
              <w:b/>
              <w:color w:val="002060"/>
              <w:sz w:val="48"/>
              <w:szCs w:val="48"/>
              <w:u w:val="single"/>
            </w:rPr>
          </w:pPr>
          <w:r w:rsidRPr="00317F57">
            <w:rPr>
              <w:b/>
              <w:color w:val="002060"/>
              <w:sz w:val="48"/>
              <w:szCs w:val="48"/>
            </w:rPr>
            <w:t xml:space="preserve">   </w:t>
          </w:r>
          <w:r w:rsidR="00A65714">
            <w:rPr>
              <w:b/>
              <w:color w:val="002060"/>
              <w:sz w:val="48"/>
              <w:szCs w:val="48"/>
            </w:rPr>
            <w:t xml:space="preserve">               </w:t>
          </w:r>
          <w:r w:rsidRPr="00317F57">
            <w:rPr>
              <w:b/>
              <w:color w:val="002060"/>
              <w:sz w:val="48"/>
              <w:szCs w:val="48"/>
            </w:rPr>
            <w:t xml:space="preserve"> </w:t>
          </w:r>
          <w:r w:rsidRPr="00317F57">
            <w:rPr>
              <w:b/>
              <w:color w:val="002060"/>
              <w:sz w:val="48"/>
              <w:szCs w:val="48"/>
              <w:u w:val="single"/>
            </w:rPr>
            <w:t>INTERNSHIP REPORT</w:t>
          </w:r>
          <w:r>
            <w:rPr>
              <w:b/>
              <w:color w:val="002060"/>
              <w:sz w:val="48"/>
              <w:szCs w:val="48"/>
              <w:u w:val="single"/>
            </w:rPr>
            <w:t xml:space="preserve"> </w:t>
          </w:r>
        </w:p>
        <w:p w14:paraId="3FA433BB" w14:textId="77777777" w:rsidR="00E63A7E" w:rsidRDefault="00E63A7E"/>
        <w:p w14:paraId="19615BF3" w14:textId="77777777" w:rsidR="00317F57" w:rsidRPr="00472100" w:rsidRDefault="00317F57" w:rsidP="00317F57">
          <w:pPr>
            <w:tabs>
              <w:tab w:val="left" w:pos="5955"/>
            </w:tabs>
            <w:spacing w:after="70"/>
            <w:rPr>
              <w:color w:val="2E74B5" w:themeColor="accent1" w:themeShade="BF"/>
              <w:sz w:val="40"/>
              <w:szCs w:val="40"/>
              <w:u w:val="single"/>
            </w:rPr>
          </w:pPr>
          <w:r w:rsidRPr="00472100">
            <w:rPr>
              <w:b/>
              <w:color w:val="2E74B5" w:themeColor="accent1" w:themeShade="BF"/>
            </w:rPr>
            <w:t xml:space="preserve">                      </w:t>
          </w:r>
          <w:r w:rsidR="00A65714" w:rsidRPr="00472100">
            <w:rPr>
              <w:b/>
              <w:color w:val="2E74B5" w:themeColor="accent1" w:themeShade="BF"/>
            </w:rPr>
            <w:t xml:space="preserve">                             </w:t>
          </w:r>
          <w:r w:rsidRPr="00472100">
            <w:rPr>
              <w:b/>
              <w:color w:val="2E74B5" w:themeColor="accent1" w:themeShade="BF"/>
            </w:rPr>
            <w:t xml:space="preserve">       </w:t>
          </w:r>
          <w:r w:rsidR="00A65714" w:rsidRPr="00472100">
            <w:rPr>
              <w:b/>
              <w:color w:val="2E74B5" w:themeColor="accent1" w:themeShade="BF"/>
              <w:sz w:val="40"/>
              <w:szCs w:val="40"/>
              <w:u w:val="single"/>
            </w:rPr>
            <w:t>Task a</w:t>
          </w:r>
          <w:r w:rsidRPr="00472100">
            <w:rPr>
              <w:b/>
              <w:color w:val="2E74B5" w:themeColor="accent1" w:themeShade="BF"/>
              <w:sz w:val="40"/>
              <w:szCs w:val="40"/>
              <w:u w:val="single"/>
            </w:rPr>
            <w:t>nd Job</w:t>
          </w:r>
          <w:bookmarkStart w:id="0" w:name="_GoBack"/>
          <w:bookmarkEnd w:id="0"/>
        </w:p>
        <w:p w14:paraId="47112E54" w14:textId="77777777" w:rsidR="00317F57" w:rsidRDefault="00317F57">
          <w:pPr>
            <w:spacing w:after="70"/>
          </w:pPr>
          <w:r>
            <w:t xml:space="preserve">I started my internship </w:t>
          </w:r>
          <w:r w:rsidR="00A65714">
            <w:t>on August</w:t>
          </w:r>
          <w:r>
            <w:t xml:space="preserve"> 5, 2019, and ended on August 30, 2019. As an intern in Axios, I was expected to work according to the office hours from 8:00</w:t>
          </w:r>
          <w:r w:rsidR="00A0712C">
            <w:t xml:space="preserve"> </w:t>
          </w:r>
          <w:r>
            <w:t>am until 4:00</w:t>
          </w:r>
          <w:r w:rsidR="00A0712C">
            <w:t xml:space="preserve"> </w:t>
          </w:r>
          <w:r>
            <w:t>pm.</w:t>
          </w:r>
          <w:r w:rsidR="00A0712C">
            <w:t xml:space="preserve"> </w:t>
          </w:r>
          <w:r>
            <w:t>My job description basically to intern as a graph</w:t>
          </w:r>
          <w:r w:rsidR="00A0712C">
            <w:t>i</w:t>
          </w:r>
          <w:r>
            <w:t>c designer and Web developer.</w:t>
          </w:r>
          <w:r w:rsidR="00A0712C">
            <w:t xml:space="preserve"> </w:t>
          </w:r>
          <w:r>
            <w:t>Below are some of the tasked that I have been working on.</w:t>
          </w:r>
        </w:p>
        <w:p w14:paraId="792B1711" w14:textId="77777777" w:rsidR="00317F57" w:rsidRDefault="00317F57" w:rsidP="004C1C77">
          <w:pPr>
            <w:pStyle w:val="ListParagraph"/>
            <w:numPr>
              <w:ilvl w:val="0"/>
              <w:numId w:val="6"/>
            </w:numPr>
            <w:spacing w:after="70"/>
          </w:pPr>
          <w:r>
            <w:t>Investment property quotes-&gt;I researched on investment inspiration and collected a hundred quotes.</w:t>
          </w:r>
        </w:p>
        <w:p w14:paraId="0520DD1E" w14:textId="77777777" w:rsidR="00317F57" w:rsidRDefault="00A65714" w:rsidP="004C1C77">
          <w:pPr>
            <w:pStyle w:val="ListParagraph"/>
            <w:numPr>
              <w:ilvl w:val="0"/>
              <w:numId w:val="6"/>
            </w:numPr>
            <w:spacing w:after="70"/>
          </w:pPr>
          <w:r>
            <w:t>Designing</w:t>
          </w:r>
          <w:r w:rsidR="00317F57">
            <w:t>-&gt;I have been designing various thing on canva</w:t>
          </w:r>
          <w:r w:rsidR="00A0712C">
            <w:t>s</w:t>
          </w:r>
          <w:r w:rsidR="00317F57">
            <w:t>:</w:t>
          </w:r>
        </w:p>
        <w:p w14:paraId="58CF77C7" w14:textId="77777777" w:rsidR="00317F57" w:rsidRDefault="00317F57">
          <w:pPr>
            <w:spacing w:after="70"/>
          </w:pPr>
          <w:r>
            <w:t xml:space="preserve">                                                      </w:t>
          </w:r>
          <w:r w:rsidR="00A65714">
            <w:t xml:space="preserve">               A</w:t>
          </w:r>
          <w:r>
            <w:t>. 100 templates for Mkaazi</w:t>
          </w:r>
        </w:p>
        <w:p w14:paraId="2A32E9C2" w14:textId="77777777" w:rsidR="00317F57" w:rsidRDefault="00317F57">
          <w:pPr>
            <w:spacing w:after="70"/>
          </w:pPr>
          <w:r>
            <w:t xml:space="preserve">                                                                     </w:t>
          </w:r>
          <w:r w:rsidR="00A65714">
            <w:t>B</w:t>
          </w:r>
          <w:r>
            <w:t xml:space="preserve">. Axios </w:t>
          </w:r>
          <w:r w:rsidR="00A65714">
            <w:t>Facebook</w:t>
          </w:r>
          <w:r>
            <w:t xml:space="preserve"> cover</w:t>
          </w:r>
        </w:p>
        <w:p w14:paraId="7E3E707E" w14:textId="77777777" w:rsidR="00317F57" w:rsidRDefault="00317F57">
          <w:pPr>
            <w:spacing w:after="70"/>
          </w:pPr>
          <w:r>
            <w:t xml:space="preserve">                                                                     </w:t>
          </w:r>
          <w:r w:rsidR="00A65714">
            <w:t>C</w:t>
          </w:r>
          <w:r>
            <w:t xml:space="preserve">. Mkaazi </w:t>
          </w:r>
          <w:r w:rsidR="00A65714">
            <w:t>Facebook</w:t>
          </w:r>
          <w:r>
            <w:t xml:space="preserve"> cover</w:t>
          </w:r>
        </w:p>
        <w:p w14:paraId="3C6E9ABE" w14:textId="77777777" w:rsidR="00317F57" w:rsidRDefault="00317F57">
          <w:pPr>
            <w:spacing w:after="70"/>
          </w:pPr>
          <w:r>
            <w:t xml:space="preserve">                                                                     </w:t>
          </w:r>
          <w:r w:rsidR="00A65714">
            <w:t>D</w:t>
          </w:r>
          <w:r>
            <w:t>. Axios Banner</w:t>
          </w:r>
        </w:p>
        <w:p w14:paraId="7A33465C" w14:textId="77777777" w:rsidR="00317F57" w:rsidRDefault="00317F57" w:rsidP="004C1C77">
          <w:pPr>
            <w:pStyle w:val="ListParagraph"/>
            <w:numPr>
              <w:ilvl w:val="0"/>
              <w:numId w:val="5"/>
            </w:numPr>
            <w:spacing w:after="70"/>
          </w:pPr>
          <w:r>
            <w:t>Logos-&gt;I worked on the following logs:</w:t>
          </w:r>
        </w:p>
        <w:p w14:paraId="1C1F215F" w14:textId="77777777" w:rsidR="00317F57" w:rsidRDefault="00317F57">
          <w:pPr>
            <w:spacing w:after="70"/>
          </w:pPr>
          <w:r>
            <w:t xml:space="preserve">                                        </w:t>
          </w:r>
          <w:r w:rsidR="00A65714">
            <w:t xml:space="preserve">      A</w:t>
          </w:r>
          <w:r>
            <w:t>. Get fit in 20</w:t>
          </w:r>
        </w:p>
        <w:p w14:paraId="71500D5B" w14:textId="77777777" w:rsidR="00317F57" w:rsidRDefault="00317F57">
          <w:pPr>
            <w:spacing w:after="70"/>
          </w:pPr>
          <w:r>
            <w:t xml:space="preserve">                                              </w:t>
          </w:r>
          <w:r w:rsidR="00A65714">
            <w:t>B.Sam</w:t>
          </w:r>
          <w:r>
            <w:t xml:space="preserve"> Kirrika</w:t>
          </w:r>
        </w:p>
        <w:p w14:paraId="271D3FB7" w14:textId="77777777" w:rsidR="00317F57" w:rsidRDefault="00317F57">
          <w:pPr>
            <w:spacing w:after="70"/>
          </w:pPr>
          <w:r>
            <w:t xml:space="preserve">                                              </w:t>
          </w:r>
          <w:r w:rsidR="00A65714">
            <w:t>C</w:t>
          </w:r>
          <w:r>
            <w:t>. Nathaniel Ndegwa</w:t>
          </w:r>
        </w:p>
        <w:p w14:paraId="28221970" w14:textId="77777777" w:rsidR="00317F57" w:rsidRDefault="00317F57">
          <w:pPr>
            <w:spacing w:after="70"/>
          </w:pPr>
          <w:r>
            <w:t xml:space="preserve">                                              </w:t>
          </w:r>
          <w:r w:rsidR="00A65714">
            <w:t>D</w:t>
          </w:r>
          <w:r>
            <w:t>. Alex Maina</w:t>
          </w:r>
        </w:p>
        <w:p w14:paraId="3F369BE1" w14:textId="77777777" w:rsidR="00A0712C" w:rsidRDefault="00A0712C" w:rsidP="004C1C77">
          <w:pPr>
            <w:pStyle w:val="ListParagraph"/>
            <w:numPr>
              <w:ilvl w:val="0"/>
              <w:numId w:val="4"/>
            </w:numPr>
            <w:spacing w:after="70"/>
          </w:pPr>
          <w:r>
            <w:t>On boarding-&gt;I assisted on creating the following accounts.</w:t>
          </w:r>
        </w:p>
        <w:p w14:paraId="2D06D770" w14:textId="77777777" w:rsidR="00A0712C" w:rsidRDefault="00A0712C">
          <w:pPr>
            <w:spacing w:after="70"/>
          </w:pPr>
          <w:r>
            <w:t xml:space="preserve">                           a. Dennis maina</w:t>
          </w:r>
        </w:p>
        <w:p w14:paraId="7A83AF36" w14:textId="77777777" w:rsidR="00A0712C" w:rsidRDefault="00A0712C">
          <w:pPr>
            <w:spacing w:after="70"/>
          </w:pPr>
          <w:r>
            <w:t xml:space="preserve">                           b. Heartpastries</w:t>
          </w:r>
        </w:p>
        <w:p w14:paraId="28E5AE6B" w14:textId="77777777" w:rsidR="00A0712C" w:rsidRDefault="00A0712C" w:rsidP="004C1C77">
          <w:pPr>
            <w:pStyle w:val="ListParagraph"/>
            <w:numPr>
              <w:ilvl w:val="0"/>
              <w:numId w:val="4"/>
            </w:numPr>
            <w:spacing w:after="70"/>
          </w:pPr>
          <w:r>
            <w:t>Photoshop-&gt;I have been working on posta images, icon and illustration.</w:t>
          </w:r>
        </w:p>
        <w:p w14:paraId="0E6105D5" w14:textId="77777777" w:rsidR="00A0712C" w:rsidRDefault="00A0712C" w:rsidP="004C1C77">
          <w:pPr>
            <w:pStyle w:val="ListParagraph"/>
            <w:numPr>
              <w:ilvl w:val="0"/>
              <w:numId w:val="4"/>
            </w:numPr>
            <w:spacing w:after="70"/>
          </w:pPr>
          <w:r>
            <w:t xml:space="preserve">I assisted </w:t>
          </w:r>
          <w:r w:rsidR="004C1C77">
            <w:t>with</w:t>
          </w:r>
          <w:r>
            <w:t xml:space="preserve"> doing keyword research</w:t>
          </w:r>
          <w:r w:rsidR="004C1C77">
            <w:t>.</w:t>
          </w:r>
        </w:p>
        <w:p w14:paraId="3B297061" w14:textId="77777777" w:rsidR="004C1C77" w:rsidRDefault="004C1C77" w:rsidP="004C1C77">
          <w:pPr>
            <w:pStyle w:val="ListParagraph"/>
            <w:numPr>
              <w:ilvl w:val="0"/>
              <w:numId w:val="4"/>
            </w:numPr>
            <w:spacing w:after="70"/>
          </w:pPr>
          <w:r>
            <w:t>I learnt Word Press and created my own website and my own free account.</w:t>
          </w:r>
        </w:p>
        <w:p w14:paraId="3FC91553" w14:textId="77777777" w:rsidR="004C1C77" w:rsidRDefault="004C1C77" w:rsidP="004C1C77">
          <w:pPr>
            <w:pStyle w:val="ListParagraph"/>
            <w:spacing w:after="70"/>
            <w:ind w:firstLine="0"/>
          </w:pPr>
        </w:p>
        <w:p w14:paraId="2043F40F" w14:textId="77777777" w:rsidR="004C1C77" w:rsidRPr="00472100" w:rsidRDefault="004C1C77" w:rsidP="004C1C77">
          <w:pPr>
            <w:pStyle w:val="ListParagraph"/>
            <w:spacing w:after="70"/>
            <w:ind w:firstLine="0"/>
            <w:rPr>
              <w:b/>
              <w:color w:val="2E74B5" w:themeColor="accent1" w:themeShade="BF"/>
              <w:sz w:val="36"/>
              <w:szCs w:val="36"/>
              <w:u w:val="single"/>
            </w:rPr>
          </w:pPr>
          <w:r w:rsidRPr="00472100">
            <w:rPr>
              <w:color w:val="2E74B5" w:themeColor="accent1" w:themeShade="BF"/>
            </w:rPr>
            <w:t xml:space="preserve">                                         </w:t>
          </w:r>
          <w:r w:rsidRPr="00472100">
            <w:rPr>
              <w:b/>
              <w:color w:val="2E74B5" w:themeColor="accent1" w:themeShade="BF"/>
              <w:sz w:val="36"/>
              <w:szCs w:val="36"/>
              <w:u w:val="single"/>
            </w:rPr>
            <w:t xml:space="preserve">References </w:t>
          </w:r>
        </w:p>
        <w:p w14:paraId="69F6B44B" w14:textId="77777777" w:rsidR="004C1C77" w:rsidRDefault="004C1C77" w:rsidP="004C1C77">
          <w:pPr>
            <w:pStyle w:val="ListParagraph"/>
            <w:spacing w:after="70"/>
            <w:ind w:firstLine="0"/>
          </w:pPr>
          <w:r w:rsidRPr="004C1C77">
            <w:rPr>
              <w:sz w:val="28"/>
              <w:szCs w:val="28"/>
            </w:rPr>
            <w:t>Des</w:t>
          </w:r>
          <w:r>
            <w:rPr>
              <w:sz w:val="28"/>
              <w:szCs w:val="28"/>
            </w:rPr>
            <w:t>ign-</w:t>
          </w:r>
          <w:hyperlink r:id="rId8" w:history="1">
            <w:r>
              <w:rPr>
                <w:rStyle w:val="Hyperlink"/>
              </w:rPr>
              <w:t>https://github.com/njugunairene/graphic-work</w:t>
            </w:r>
          </w:hyperlink>
        </w:p>
        <w:p w14:paraId="386FA113" w14:textId="77777777" w:rsidR="004C1C77" w:rsidRDefault="004C1C77" w:rsidP="004C1C77">
          <w:pPr>
            <w:pStyle w:val="ListParagraph"/>
            <w:spacing w:after="70"/>
            <w:ind w:firstLine="0"/>
          </w:pPr>
          <w:r>
            <w:rPr>
              <w:sz w:val="28"/>
              <w:szCs w:val="28"/>
            </w:rPr>
            <w:lastRenderedPageBreak/>
            <w:t xml:space="preserve">On boarding- </w:t>
          </w:r>
          <w:hyperlink r:id="rId9" w:anchor="gid=958757719" w:history="1">
            <w:r>
              <w:rPr>
                <w:rStyle w:val="Hyperlink"/>
              </w:rPr>
              <w:t>https://docs.google.com/spreadsheets/d/14QmoXVHJEeoB9x6OUAYs-UViUmiIF_zI96UzQaJdTwI/edit#gid=958757719</w:t>
            </w:r>
          </w:hyperlink>
        </w:p>
        <w:p w14:paraId="2D832B19" w14:textId="77777777" w:rsidR="004C1C77" w:rsidRDefault="004C1C77" w:rsidP="004C1C77">
          <w:pPr>
            <w:pStyle w:val="ListParagraph"/>
            <w:spacing w:after="70"/>
            <w:ind w:firstLine="0"/>
          </w:pPr>
        </w:p>
        <w:p w14:paraId="1C1925B7" w14:textId="77777777" w:rsidR="004C1C77" w:rsidRDefault="004C1C77" w:rsidP="004C1C77">
          <w:pPr>
            <w:pStyle w:val="ListParagraph"/>
            <w:spacing w:after="70"/>
            <w:ind w:firstLine="0"/>
          </w:pPr>
          <w:r w:rsidRPr="004C1C77">
            <w:rPr>
              <w:sz w:val="28"/>
              <w:szCs w:val="28"/>
            </w:rPr>
            <w:t>Canva design</w:t>
          </w:r>
          <w:r>
            <w:rPr>
              <w:sz w:val="28"/>
              <w:szCs w:val="28"/>
            </w:rPr>
            <w:t>-</w:t>
          </w:r>
          <w:hyperlink r:id="rId10" w:history="1">
            <w:r>
              <w:rPr>
                <w:rStyle w:val="Hyperlink"/>
              </w:rPr>
              <w:t>https://www.canva.com/design/DADhsVcWlzs/fIeD7KMLwZxDG-XQF8xmKw/edit</w:t>
            </w:r>
          </w:hyperlink>
        </w:p>
        <w:p w14:paraId="0BC8A9D6" w14:textId="77777777" w:rsidR="004C1C77" w:rsidRDefault="004C1C77" w:rsidP="004C1C77">
          <w:pPr>
            <w:pStyle w:val="ListParagraph"/>
            <w:spacing w:after="70"/>
            <w:ind w:firstLine="0"/>
          </w:pPr>
        </w:p>
        <w:p w14:paraId="2C282DBE" w14:textId="77777777" w:rsidR="004C1C77" w:rsidRDefault="004C1C77" w:rsidP="004C1C77">
          <w:pPr>
            <w:pStyle w:val="ListParagraph"/>
            <w:spacing w:after="70"/>
            <w:ind w:firstLine="0"/>
          </w:pPr>
          <w:r>
            <w:rPr>
              <w:sz w:val="28"/>
              <w:szCs w:val="28"/>
            </w:rPr>
            <w:t>Wordpress-</w:t>
          </w:r>
          <w:hyperlink r:id="rId11" w:history="1">
            <w:r>
              <w:rPr>
                <w:rStyle w:val="Hyperlink"/>
              </w:rPr>
              <w:t>http://rosemarykimani.com/irene/wp-login.php?redirect_to=http%3A%2F%2Frosemarykimani.com%2Firene%2Fwp-admin%2F&amp;reauth=1</w:t>
            </w:r>
          </w:hyperlink>
        </w:p>
        <w:p w14:paraId="1C6F91F1" w14:textId="77777777" w:rsidR="004C1C77" w:rsidRDefault="004C1C77" w:rsidP="004C1C77">
          <w:pPr>
            <w:pStyle w:val="ListParagraph"/>
            <w:spacing w:after="70"/>
            <w:ind w:firstLine="0"/>
          </w:pPr>
          <w:r>
            <w:rPr>
              <w:sz w:val="28"/>
              <w:szCs w:val="28"/>
            </w:rPr>
            <w:t>Photoshop-</w:t>
          </w:r>
          <w:hyperlink r:id="rId12" w:history="1">
            <w:r>
              <w:rPr>
                <w:rStyle w:val="Hyperlink"/>
              </w:rPr>
              <w:t>http://web.posta.co.ke</w:t>
            </w:r>
          </w:hyperlink>
        </w:p>
        <w:p w14:paraId="7F3E7BB3" w14:textId="77777777" w:rsidR="004C1C77" w:rsidRDefault="004C1C77" w:rsidP="004C1C77">
          <w:pPr>
            <w:pStyle w:val="ListParagraph"/>
            <w:spacing w:after="70"/>
            <w:ind w:firstLine="0"/>
          </w:pPr>
        </w:p>
        <w:p w14:paraId="1B1C883A" w14:textId="77777777" w:rsidR="004C1C77" w:rsidRDefault="004C1C77" w:rsidP="004C1C77">
          <w:pPr>
            <w:pStyle w:val="ListParagraph"/>
            <w:spacing w:after="70"/>
            <w:ind w:firstLine="0"/>
            <w:rPr>
              <w:b/>
              <w:sz w:val="36"/>
              <w:szCs w:val="36"/>
              <w:u w:val="single"/>
            </w:rPr>
          </w:pPr>
          <w:r>
            <w:t xml:space="preserve">                      </w:t>
          </w:r>
          <w:r w:rsidR="00472100">
            <w:t xml:space="preserve">                              </w:t>
          </w:r>
          <w:r>
            <w:t xml:space="preserve">   </w:t>
          </w:r>
          <w:r w:rsidRPr="00472100">
            <w:rPr>
              <w:b/>
              <w:color w:val="2E74B5" w:themeColor="accent1" w:themeShade="BF"/>
              <w:sz w:val="36"/>
              <w:szCs w:val="36"/>
              <w:u w:val="single"/>
            </w:rPr>
            <w:t xml:space="preserve">EXPERIENCES </w:t>
          </w:r>
        </w:p>
        <w:p w14:paraId="30A2D8D6" w14:textId="77777777" w:rsidR="004C1C77" w:rsidRDefault="004C1C77" w:rsidP="004C1C77">
          <w:pPr>
            <w:pStyle w:val="ListParagraph"/>
            <w:spacing w:after="70"/>
            <w:ind w:firstLine="0"/>
            <w:rPr>
              <w:sz w:val="28"/>
              <w:szCs w:val="28"/>
            </w:rPr>
          </w:pPr>
          <w:r>
            <w:rPr>
              <w:sz w:val="28"/>
              <w:szCs w:val="28"/>
            </w:rPr>
            <w:t xml:space="preserve">During the four weeks of internship, I have accumulated various experiences and new knowledge through activities and task that I had been </w:t>
          </w:r>
          <w:r w:rsidR="00A65714">
            <w:rPr>
              <w:sz w:val="28"/>
              <w:szCs w:val="28"/>
            </w:rPr>
            <w:t>assigned. My</w:t>
          </w:r>
          <w:r>
            <w:rPr>
              <w:sz w:val="28"/>
              <w:szCs w:val="28"/>
            </w:rPr>
            <w:t xml:space="preserve"> supervisor, Irene Wangui encouraged me to diverse task across the department which have been of great help.</w:t>
          </w:r>
        </w:p>
        <w:p w14:paraId="72655352" w14:textId="77777777" w:rsidR="004C1C77" w:rsidRDefault="004C1C77" w:rsidP="004C1C77">
          <w:pPr>
            <w:pStyle w:val="ListParagraph"/>
            <w:spacing w:after="70"/>
            <w:ind w:firstLine="0"/>
            <w:rPr>
              <w:sz w:val="28"/>
              <w:szCs w:val="28"/>
            </w:rPr>
          </w:pPr>
          <w:r>
            <w:rPr>
              <w:sz w:val="28"/>
              <w:szCs w:val="28"/>
            </w:rPr>
            <w:t xml:space="preserve">This work experience has trained me to be a thinker and to be diverse in every </w:t>
          </w:r>
          <w:r w:rsidR="00A65714">
            <w:rPr>
              <w:sz w:val="28"/>
              <w:szCs w:val="28"/>
            </w:rPr>
            <w:t>section. Also</w:t>
          </w:r>
          <w:r>
            <w:rPr>
              <w:sz w:val="28"/>
              <w:szCs w:val="28"/>
            </w:rPr>
            <w:t xml:space="preserve"> I have been able to identify my SWOT analysis. I have learnt my strength that I am a team builder, I worked with my supervisor and the staffs efficently.I am cooperative person, I am able to give cooperation to anyone. I am also approachable and easily adaptable person.</w:t>
          </w:r>
        </w:p>
        <w:p w14:paraId="343A58DE" w14:textId="77777777" w:rsidR="004C1C77" w:rsidRDefault="004C1C77" w:rsidP="004C1C77">
          <w:pPr>
            <w:pStyle w:val="ListParagraph"/>
            <w:spacing w:after="70"/>
            <w:ind w:firstLine="0"/>
            <w:rPr>
              <w:sz w:val="28"/>
              <w:szCs w:val="28"/>
            </w:rPr>
          </w:pPr>
          <w:r>
            <w:rPr>
              <w:sz w:val="28"/>
              <w:szCs w:val="28"/>
            </w:rPr>
            <w:t xml:space="preserve">   My weakness is that am not comfortable to work under pressure this makes me to always not give the best of me.</w:t>
          </w:r>
        </w:p>
        <w:p w14:paraId="3D6FFBAA" w14:textId="77777777" w:rsidR="00A65714" w:rsidRDefault="00A65714" w:rsidP="004C1C77">
          <w:pPr>
            <w:pStyle w:val="ListParagraph"/>
            <w:spacing w:after="70"/>
            <w:ind w:firstLine="0"/>
            <w:rPr>
              <w:sz w:val="28"/>
              <w:szCs w:val="28"/>
            </w:rPr>
          </w:pPr>
        </w:p>
        <w:p w14:paraId="0C167962" w14:textId="77777777" w:rsidR="00A65714" w:rsidRDefault="00A65714" w:rsidP="004C1C77">
          <w:pPr>
            <w:pStyle w:val="ListParagraph"/>
            <w:spacing w:after="70"/>
            <w:ind w:firstLine="0"/>
            <w:rPr>
              <w:sz w:val="28"/>
              <w:szCs w:val="28"/>
            </w:rPr>
          </w:pPr>
        </w:p>
        <w:p w14:paraId="553B6929" w14:textId="77777777" w:rsidR="00A65714" w:rsidRPr="00472100" w:rsidRDefault="00A65714" w:rsidP="00A65714">
          <w:pPr>
            <w:spacing w:after="70"/>
            <w:rPr>
              <w:b/>
              <w:color w:val="2E74B5" w:themeColor="accent1" w:themeShade="BF"/>
              <w:sz w:val="40"/>
              <w:szCs w:val="40"/>
              <w:u w:val="single"/>
            </w:rPr>
          </w:pPr>
          <w:r w:rsidRPr="00472100">
            <w:rPr>
              <w:b/>
              <w:color w:val="2E74B5" w:themeColor="accent1" w:themeShade="BF"/>
              <w:sz w:val="40"/>
              <w:szCs w:val="40"/>
            </w:rPr>
            <w:t xml:space="preserve">                                   </w:t>
          </w:r>
          <w:r w:rsidRPr="00472100">
            <w:rPr>
              <w:b/>
              <w:color w:val="2E74B5" w:themeColor="accent1" w:themeShade="BF"/>
              <w:sz w:val="40"/>
              <w:szCs w:val="40"/>
              <w:u w:val="single"/>
            </w:rPr>
            <w:t>Conclusion</w:t>
          </w:r>
        </w:p>
        <w:p w14:paraId="633E2B73" w14:textId="77777777" w:rsidR="004C1C77" w:rsidRPr="00A65714" w:rsidRDefault="00A65714" w:rsidP="00A65714">
          <w:pPr>
            <w:spacing w:after="70"/>
            <w:rPr>
              <w:sz w:val="28"/>
              <w:szCs w:val="28"/>
            </w:rPr>
          </w:pPr>
          <w:r>
            <w:rPr>
              <w:rFonts w:eastAsia="MS Mincho"/>
              <w:color w:val="404040" w:themeColor="text1" w:themeTint="BF"/>
              <w:kern w:val="20"/>
              <w:sz w:val="28"/>
              <w:szCs w:val="28"/>
              <w14:ligatures w14:val="standard"/>
            </w:rPr>
            <w:t xml:space="preserve">An internship is a very good program and especially at </w:t>
          </w:r>
          <w:r w:rsidR="00472100">
            <w:rPr>
              <w:rFonts w:eastAsia="MS Mincho"/>
              <w:color w:val="404040" w:themeColor="text1" w:themeTint="BF"/>
              <w:kern w:val="20"/>
              <w:sz w:val="28"/>
              <w:szCs w:val="28"/>
              <w14:ligatures w14:val="standard"/>
            </w:rPr>
            <w:t>Axios</w:t>
          </w:r>
          <w:r>
            <w:rPr>
              <w:rFonts w:eastAsia="MS Mincho"/>
              <w:color w:val="404040" w:themeColor="text1" w:themeTint="BF"/>
              <w:kern w:val="20"/>
              <w:sz w:val="28"/>
              <w:szCs w:val="28"/>
              <w14:ligatures w14:val="standard"/>
            </w:rPr>
            <w:t xml:space="preserve"> Digital Lab.It has helped me to enhance and develop my skills, abilities and knowledge. Axios was the best place not only memories and an experience I have gained but also new networks.</w:t>
          </w:r>
        </w:p>
        <w:p w14:paraId="6315C7A5" w14:textId="77777777" w:rsidR="004C1C77" w:rsidRDefault="004C1C77" w:rsidP="004C1C77">
          <w:pPr>
            <w:pStyle w:val="ListParagraph"/>
            <w:spacing w:after="70"/>
            <w:ind w:firstLine="0"/>
          </w:pPr>
        </w:p>
        <w:p w14:paraId="55990238" w14:textId="77777777" w:rsidR="00317F57" w:rsidRDefault="00317F57">
          <w:pPr>
            <w:spacing w:after="70"/>
          </w:pPr>
          <w:r>
            <w:t xml:space="preserve">                 </w:t>
          </w:r>
          <w:r w:rsidR="00A0712C">
            <w:t xml:space="preserve">                              </w:t>
          </w:r>
        </w:p>
        <w:p w14:paraId="69F71328" w14:textId="77777777" w:rsidR="00317F57" w:rsidRDefault="00317F57">
          <w:pPr>
            <w:spacing w:after="70"/>
          </w:pPr>
          <w:r>
            <w:t xml:space="preserve">                                                                     </w:t>
          </w:r>
        </w:p>
        <w:p w14:paraId="46A6C630" w14:textId="77777777" w:rsidR="00E63A7E" w:rsidRDefault="00FF7755" w:rsidP="00317F57">
          <w:pPr>
            <w:spacing w:before="240" w:after="70"/>
          </w:pPr>
          <w:r>
            <w:lastRenderedPageBreak/>
            <w:br w:type="page"/>
          </w:r>
        </w:p>
      </w:sdtContent>
    </w:sdt>
    <w:p w14:paraId="070E056B" w14:textId="77777777" w:rsidR="00E63A7E" w:rsidRDefault="00FF7755">
      <w:pPr>
        <w:pStyle w:val="Heading1"/>
        <w:numPr>
          <w:ilvl w:val="0"/>
          <w:numId w:val="2"/>
        </w:numPr>
        <w:ind w:left="630"/>
      </w:pPr>
      <w:r>
        <w:lastRenderedPageBreak/>
        <w:t>Use live layout and alignment guides</w:t>
      </w:r>
    </w:p>
    <w:p w14:paraId="3FF29584" w14:textId="77777777" w:rsidR="00E63A7E" w:rsidRDefault="00FF7755">
      <w:pPr>
        <w:pStyle w:val="Instructions"/>
        <w:ind w:left="720"/>
        <w:rPr>
          <w:rStyle w:val="Hyperlink"/>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13" w:history="1">
        <w:r>
          <w:rPr>
            <w:rStyle w:val="Hyperlink"/>
          </w:rPr>
          <w:t>Learn more at office.com</w:t>
        </w:r>
      </w:hyperlink>
      <w:bookmarkStart w:id="2" w:name="_Simple_Markup"/>
      <w:bookmarkEnd w:id="2"/>
    </w:p>
    <w:p w14:paraId="585EB2E8" w14:textId="77777777" w:rsidR="00E63A7E" w:rsidRDefault="00FF7755">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4EC896DB" wp14:editId="00503F95">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14"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440252D6" w14:textId="77777777" w:rsidR="00E63A7E" w:rsidRDefault="00E63A7E">
      <w:pPr>
        <w:pStyle w:val="Instructions"/>
        <w:ind w:left="720"/>
      </w:pPr>
    </w:p>
    <w:p w14:paraId="2830AC71" w14:textId="77777777" w:rsidR="00E63A7E" w:rsidRDefault="00E63A7E">
      <w:pPr>
        <w:pStyle w:val="Instructions"/>
        <w:ind w:left="720"/>
      </w:pPr>
    </w:p>
    <w:p w14:paraId="6E543693" w14:textId="77777777" w:rsidR="00E63A7E" w:rsidRDefault="00E63A7E">
      <w:pPr>
        <w:pStyle w:val="Instructions"/>
        <w:ind w:left="720"/>
      </w:pPr>
    </w:p>
    <w:p w14:paraId="2FBEA934" w14:textId="77777777" w:rsidR="00E63A7E" w:rsidRDefault="00E63A7E">
      <w:pPr>
        <w:pStyle w:val="Instructions"/>
        <w:ind w:left="720"/>
      </w:pPr>
    </w:p>
    <w:p w14:paraId="406DF6D9" w14:textId="77777777" w:rsidR="00E63A7E" w:rsidRDefault="00FF7755">
      <w:pPr>
        <w:pStyle w:val="Heading1"/>
        <w:numPr>
          <w:ilvl w:val="0"/>
          <w:numId w:val="2"/>
        </w:numPr>
        <w:ind w:left="630"/>
      </w:pPr>
      <w:bookmarkStart w:id="3" w:name="_Toc320026684"/>
      <w:r>
        <w:t>Collaborate in Simple Markup</w:t>
      </w:r>
      <w:bookmarkEnd w:id="3"/>
      <w:r>
        <w:t xml:space="preserve"> View</w:t>
      </w:r>
    </w:p>
    <w:p w14:paraId="55A3BD32" w14:textId="77777777" w:rsidR="00E63A7E" w:rsidRDefault="00FF7755">
      <w:pPr>
        <w:ind w:left="720"/>
      </w:pPr>
      <w:r>
        <w:t xml:space="preserve">The new Simple Markup revision view presents a clean, uncomplicated view of your document, but you still see markers where changes and comments have been made. Click on the vertical bar on the left side of the text to see </w:t>
      </w:r>
      <w:r>
        <w:t>changes</w:t>
      </w:r>
      <w:del w:id="4" w:author="Unknown">
        <w:r>
          <w:delText>like this one</w:delText>
        </w:r>
      </w:del>
      <w:r>
        <w:t xml:space="preserve">. Or click the comment icon on the right to check out </w:t>
      </w:r>
      <w:commentRangeStart w:id="5"/>
      <w:r>
        <w:t>comments about this text</w:t>
      </w:r>
      <w:commentRangeEnd w:id="5"/>
      <w:r>
        <w:commentReference w:id="5"/>
      </w:r>
      <w:r>
        <w:t xml:space="preserve">. </w:t>
      </w:r>
    </w:p>
    <w:p w14:paraId="059E0341" w14:textId="77777777" w:rsidR="00E63A7E" w:rsidRDefault="00FF7755">
      <w:pPr>
        <w:ind w:left="720"/>
        <w:rPr>
          <w:rStyle w:val="Hyperlink"/>
        </w:rPr>
      </w:pPr>
      <w:hyperlink r:id="rId17" w:history="1">
        <w:r>
          <w:rPr>
            <w:rStyle w:val="Hyperlink"/>
          </w:rPr>
          <w:t>Learn more at office.com</w:t>
        </w:r>
      </w:hyperlink>
    </w:p>
    <w:p w14:paraId="19EF9128" w14:textId="77777777" w:rsidR="00E63A7E" w:rsidRDefault="00FF7755">
      <w:pPr>
        <w:pStyle w:val="Heading1"/>
        <w:numPr>
          <w:ilvl w:val="0"/>
          <w:numId w:val="2"/>
        </w:numPr>
        <w:ind w:left="630"/>
      </w:pPr>
      <w:r>
        <w:t>Insert Online Pictures and Video</w:t>
      </w:r>
    </w:p>
    <w:p w14:paraId="16A07C62" w14:textId="77777777" w:rsidR="00E63A7E" w:rsidRDefault="00FF7755">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25D06EB4" w14:textId="77777777" w:rsidR="00E63A7E" w:rsidRDefault="00FF7755">
      <w:pPr>
        <w:pStyle w:val="Heading1"/>
        <w:numPr>
          <w:ilvl w:val="0"/>
          <w:numId w:val="2"/>
        </w:numPr>
        <w:ind w:left="630"/>
      </w:pPr>
      <w:bookmarkStart w:id="6" w:name="_Read_mode"/>
      <w:bookmarkStart w:id="7" w:name="_Toc319937544"/>
      <w:bookmarkEnd w:id="6"/>
      <w:r>
        <w:lastRenderedPageBreak/>
        <w:t>Enjoy the Read</w:t>
      </w:r>
      <w:bookmarkEnd w:id="7"/>
    </w:p>
    <w:p w14:paraId="4833C495" w14:textId="77777777" w:rsidR="00E63A7E" w:rsidRDefault="00FF7755">
      <w:pPr>
        <w:ind w:left="720"/>
      </w:pPr>
      <w:r>
        <w:t xml:space="preserve">Use the new Read Mode for a </w:t>
      </w:r>
      <w:r>
        <w:t>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05097621" w14:textId="77777777" w:rsidR="00E63A7E" w:rsidRDefault="00FF7755">
      <w:pPr>
        <w:pStyle w:val="Heading1"/>
        <w:numPr>
          <w:ilvl w:val="0"/>
          <w:numId w:val="2"/>
        </w:numPr>
        <w:ind w:left="630"/>
      </w:pPr>
      <w:r>
        <w:t>Edit PDF content in Word</w:t>
      </w:r>
    </w:p>
    <w:p w14:paraId="570575FA" w14:textId="77777777" w:rsidR="00E63A7E" w:rsidRDefault="00FF7755">
      <w:pPr>
        <w:ind w:left="720"/>
      </w:pPr>
      <w:r>
        <w:t>Open PDFs and edit the</w:t>
      </w:r>
      <w:r>
        <w:t xml:space="preserve"> content in Word. Edit paragraphs, lists, and tables just like familiar Word documents. Take the content and make it look great. </w:t>
      </w:r>
    </w:p>
    <w:p w14:paraId="078BD52F" w14:textId="77777777" w:rsidR="00E63A7E" w:rsidRDefault="00FF7755">
      <w:pPr>
        <w:ind w:left="720"/>
      </w:pPr>
      <w:r>
        <w:t xml:space="preserve">Download </w:t>
      </w:r>
      <w:hyperlink r:id="rId18" w:history="1">
        <w:r>
          <w:rPr>
            <w:rStyle w:val="Hyperlink"/>
          </w:rPr>
          <w:t>this helpful PDF from the Office</w:t>
        </w:r>
        <w:r>
          <w:rPr>
            <w:rStyle w:val="Hyperlink"/>
          </w:rPr>
          <w:t xml:space="preserv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1A7E2BFE" w14:textId="77777777" w:rsidR="00E63A7E" w:rsidRDefault="00FF7755">
      <w:pPr>
        <w:pStyle w:val="Heading1"/>
      </w:pPr>
      <w:r>
        <w:lastRenderedPageBreak/>
        <w:t>Ready to get started?</w:t>
      </w:r>
    </w:p>
    <w:p w14:paraId="756A606C" w14:textId="77777777" w:rsidR="00E63A7E" w:rsidRDefault="00FF7755">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D02156F" w14:textId="77777777" w:rsidR="00E63A7E" w:rsidRDefault="00FF7755">
      <w:pPr>
        <w:ind w:left="720"/>
        <w:rPr>
          <w:rFonts w:asciiTheme="majorHAnsi" w:eastAsiaTheme="majorEastAsia" w:hAnsiTheme="majorHAnsi" w:cstheme="majorBidi"/>
        </w:rPr>
      </w:pPr>
      <w:r>
        <w:rPr>
          <w:rFonts w:asciiTheme="majorHAnsi" w:eastAsiaTheme="majorEastAsia" w:hAnsiTheme="majorHAnsi" w:cstheme="majorBidi"/>
        </w:rPr>
        <w:t>Sincerely,</w:t>
      </w:r>
    </w:p>
    <w:p w14:paraId="23FD0317" w14:textId="77777777" w:rsidR="00E63A7E" w:rsidRDefault="00FF7755">
      <w:pPr>
        <w:ind w:left="720"/>
        <w:rPr>
          <w:rFonts w:ascii="Segoe UI Semibold" w:hAnsi="Segoe UI Semibold"/>
        </w:rPr>
      </w:pPr>
      <w:r>
        <w:rPr>
          <w:rFonts w:ascii="Segoe UI Semibold" w:hAnsi="Segoe UI Semibold"/>
        </w:rPr>
        <w:t>The Word Team</w:t>
      </w:r>
    </w:p>
    <w:p w14:paraId="3C6C52F0" w14:textId="77777777" w:rsidR="00E63A7E" w:rsidRDefault="00FF7755">
      <w:pPr>
        <w:pStyle w:val="Heading1"/>
      </w:pPr>
      <w:r>
        <w:rPr>
          <w:noProof/>
          <w:lang w:eastAsia="en-US"/>
        </w:rPr>
        <mc:AlternateContent>
          <mc:Choice Requires="wps">
            <w:drawing>
              <wp:anchor distT="0" distB="0" distL="114300" distR="114300" simplePos="0" relativeHeight="251666432" behindDoc="0" locked="0" layoutInCell="1" allowOverlap="1" wp14:anchorId="21A3D973" wp14:editId="25D9CB9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DC468B"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2B682E7" w14:textId="77777777" w:rsidR="00E63A7E" w:rsidRDefault="00FF7755">
      <w:pPr>
        <w:ind w:left="720"/>
      </w:pPr>
      <w:r>
        <w:t xml:space="preserve">Keep going. There are lots more new features and ways to work in Office. Check out our </w:t>
      </w:r>
      <w:hyperlink r:id="rId19" w:history="1">
        <w:r>
          <w:rPr>
            <w:rStyle w:val="Hyperlink"/>
          </w:rPr>
          <w:t>Getting started with Word 2013</w:t>
        </w:r>
      </w:hyperlink>
      <w:r>
        <w:t xml:space="preserve"> page online to dive right in. </w:t>
      </w:r>
    </w:p>
    <w:sectPr w:rsidR="00E63A7E">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201EC1A9" w14:textId="77777777" w:rsidR="00E63A7E" w:rsidRDefault="00FF7755">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EC1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89A7E" w14:textId="77777777" w:rsidR="00FF7755" w:rsidRDefault="00FF7755">
      <w:pPr>
        <w:spacing w:after="0" w:line="240" w:lineRule="auto"/>
      </w:pPr>
      <w:r>
        <w:separator/>
      </w:r>
    </w:p>
  </w:endnote>
  <w:endnote w:type="continuationSeparator" w:id="0">
    <w:p w14:paraId="40BDC3D0" w14:textId="77777777" w:rsidR="00FF7755" w:rsidRDefault="00FF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0BEB" w14:textId="77777777" w:rsidR="00E63A7E" w:rsidRDefault="00FF7755">
    <w:pPr>
      <w:pStyle w:val="Footer"/>
    </w:pPr>
    <w:r>
      <w:rPr>
        <w:noProof/>
        <w:lang w:eastAsia="en-US"/>
      </w:rPr>
      <mc:AlternateContent>
        <mc:Choice Requires="wps">
          <w:drawing>
            <wp:anchor distT="0" distB="0" distL="114300" distR="114300" simplePos="0" relativeHeight="251661312" behindDoc="0" locked="0" layoutInCell="1" allowOverlap="1" wp14:anchorId="6F1B8D41" wp14:editId="0F06F565">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40ED1E"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5877E" w14:textId="77777777" w:rsidR="00FF7755" w:rsidRDefault="00FF7755">
      <w:pPr>
        <w:spacing w:after="0" w:line="240" w:lineRule="auto"/>
      </w:pPr>
      <w:r>
        <w:separator/>
      </w:r>
    </w:p>
  </w:footnote>
  <w:footnote w:type="continuationSeparator" w:id="0">
    <w:p w14:paraId="6679619B" w14:textId="77777777" w:rsidR="00FF7755" w:rsidRDefault="00FF7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B5CF6" w14:textId="77777777" w:rsidR="00E63A7E" w:rsidRDefault="00FF7755">
    <w:pPr>
      <w:pStyle w:val="Header"/>
    </w:pPr>
    <w:r>
      <w:rPr>
        <w:noProof/>
        <w:lang w:eastAsia="en-US"/>
      </w:rPr>
      <mc:AlternateContent>
        <mc:Choice Requires="wps">
          <w:drawing>
            <wp:anchor distT="0" distB="0" distL="114300" distR="114300" simplePos="0" relativeHeight="251659264" behindDoc="0" locked="0" layoutInCell="1" allowOverlap="1" wp14:anchorId="7096BC32" wp14:editId="61BEC86B">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58B5FB"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23584"/>
    <w:multiLevelType w:val="hybridMultilevel"/>
    <w:tmpl w:val="3BAC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35769"/>
    <w:multiLevelType w:val="hybridMultilevel"/>
    <w:tmpl w:val="2F0A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13063"/>
    <w:multiLevelType w:val="hybridMultilevel"/>
    <w:tmpl w:val="3E9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860600"/>
    <w:multiLevelType w:val="hybridMultilevel"/>
    <w:tmpl w:val="02F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xMTM3tDQ2NTIzMLVQ0lEKTi0uzszPAykwrAUAWDclZSwAAAA="/>
  </w:docVars>
  <w:rsids>
    <w:rsidRoot w:val="00317F57"/>
    <w:rsid w:val="00317F57"/>
    <w:rsid w:val="00472100"/>
    <w:rsid w:val="004C1C77"/>
    <w:rsid w:val="00A0712C"/>
    <w:rsid w:val="00A65714"/>
    <w:rsid w:val="00E63A7E"/>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7836"/>
  <w15:docId w15:val="{EA731001-0565-44E1-99E4-7D4A2028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jugunairene/graphic-work" TargetMode="External"/><Relationship Id="rId13" Type="http://schemas.openxmlformats.org/officeDocument/2006/relationships/hyperlink" Target="http://o15.officeredir.microsoft.com/r/rlid2013LiveLayoutWd?clid=1033" TargetMode="External"/><Relationship Id="rId18" Type="http://schemas.openxmlformats.org/officeDocument/2006/relationships/hyperlink" Target="http://o15.officeredir.microsoft.com/r/rlid2013PDFReflowWd?clid=103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eb.posta.co.ke/" TargetMode="External"/><Relationship Id="rId17" Type="http://schemas.openxmlformats.org/officeDocument/2006/relationships/hyperlink" Target="http://o15.officeredir.microsoft.com/r/rlid2013SimpleMarkupWd?clid=1033"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semarykimani.com/irene/wp-login.php?redirect_to=http%3A%2F%2Frosemarykimani.com%2Firene%2Fwp-admin%2F&amp;reauth=1"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www.canva.com/design/DADhsVcWlzs/fIeD7KMLwZxDG-XQF8xmKw/edit" TargetMode="External"/><Relationship Id="rId19" Type="http://schemas.openxmlformats.org/officeDocument/2006/relationships/hyperlink" Target="http://o15.officeredir.microsoft.com/r/rlid2013GettingStartedCntrWd?clid=1033" TargetMode="External"/><Relationship Id="rId4" Type="http://schemas.openxmlformats.org/officeDocument/2006/relationships/settings" Target="settings.xml"/><Relationship Id="rId9" Type="http://schemas.openxmlformats.org/officeDocument/2006/relationships/hyperlink" Target="https://docs.google.com/spreadsheets/d/14QmoXVHJEeoB9x6OUAYs-UViUmiIF_zI96UzQaJdTwI/edit"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KHP16\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Template>
  <TotalTime>161</TotalTime>
  <Pages>6</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keywords/>
  <cp:lastModifiedBy>Student</cp:lastModifiedBy>
  <cp:revision>1</cp:revision>
  <dcterms:created xsi:type="dcterms:W3CDTF">2019-08-28T06:18:00Z</dcterms:created>
  <dcterms:modified xsi:type="dcterms:W3CDTF">2019-08-28T09:09:00Z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